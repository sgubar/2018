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E3" w:rsidRDefault="00DB43E3" w:rsidP="00DB43E3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DB43E3" w:rsidRDefault="00DB43E3" w:rsidP="00DB43E3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ПОЛІТЕХНІНИЙ ІНСТИТУТ</w:t>
      </w:r>
    </w:p>
    <w:p w:rsidR="00DB43E3" w:rsidRDefault="00DB43E3" w:rsidP="00DB43E3">
      <w:pPr>
        <w:jc w:val="center"/>
        <w:rPr>
          <w:sz w:val="32"/>
          <w:szCs w:val="32"/>
        </w:rPr>
      </w:pPr>
      <w:r>
        <w:rPr>
          <w:sz w:val="32"/>
          <w:szCs w:val="32"/>
        </w:rPr>
        <w:t>імені ІГОРЯ СІКОРСЬКОГО»</w:t>
      </w:r>
    </w:p>
    <w:p w:rsidR="00DB43E3" w:rsidRDefault="00DB43E3" w:rsidP="00DB43E3">
      <w:pPr>
        <w:jc w:val="center"/>
        <w:rPr>
          <w:sz w:val="32"/>
          <w:szCs w:val="32"/>
        </w:rPr>
      </w:pPr>
    </w:p>
    <w:p w:rsidR="00DB43E3" w:rsidRDefault="00DB43E3" w:rsidP="00DB43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КОНСТРУЮВАННЯ ЕОА</w:t>
      </w:r>
    </w:p>
    <w:p w:rsidR="00DB43E3" w:rsidRDefault="00DB43E3" w:rsidP="00DB43E3"/>
    <w:p w:rsidR="00DB43E3" w:rsidRDefault="00DB43E3" w:rsidP="00DB43E3">
      <w:pPr>
        <w:rPr>
          <w:sz w:val="28"/>
          <w:szCs w:val="28"/>
        </w:rPr>
      </w:pPr>
    </w:p>
    <w:p w:rsidR="00DB43E3" w:rsidRDefault="00DB43E3" w:rsidP="00DB43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DB43E3" w:rsidRPr="00DB43E3" w:rsidRDefault="00DB43E3" w:rsidP="00DB43E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 лабораторної роботи №</w:t>
      </w:r>
      <w:r>
        <w:rPr>
          <w:sz w:val="28"/>
          <w:szCs w:val="28"/>
          <w:lang w:val="ru-RU"/>
        </w:rPr>
        <w:t>4</w:t>
      </w:r>
    </w:p>
    <w:p w:rsidR="00DB43E3" w:rsidRDefault="00DB43E3" w:rsidP="00DB43E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«Алгоритмічні мови та програмування -2»</w:t>
      </w:r>
    </w:p>
    <w:p w:rsidR="00DB43E3" w:rsidRDefault="00DB43E3" w:rsidP="00DB43E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 «Списки»</w:t>
      </w:r>
    </w:p>
    <w:p w:rsidR="00DB43E3" w:rsidRDefault="00DB43E3" w:rsidP="00DB43E3"/>
    <w:p w:rsidR="00DB43E3" w:rsidRDefault="00DB43E3" w:rsidP="00DB43E3">
      <w:pPr>
        <w:rPr>
          <w:sz w:val="28"/>
          <w:szCs w:val="28"/>
        </w:rPr>
      </w:pPr>
    </w:p>
    <w:p w:rsidR="00DB43E3" w:rsidRDefault="00DB43E3" w:rsidP="00DB43E3">
      <w:pPr>
        <w:rPr>
          <w:sz w:val="28"/>
          <w:szCs w:val="28"/>
        </w:rPr>
      </w:pPr>
    </w:p>
    <w:p w:rsidR="00DB43E3" w:rsidRDefault="00DB43E3" w:rsidP="00654203">
      <w:pPr>
        <w:ind w:left="708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 </w:t>
      </w:r>
    </w:p>
    <w:p w:rsidR="00DB43E3" w:rsidRDefault="00DB43E3" w:rsidP="00654203">
      <w:pPr>
        <w:ind w:left="7080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групи ДК-71</w:t>
      </w:r>
    </w:p>
    <w:p w:rsidR="00DB43E3" w:rsidRDefault="00DB43E3" w:rsidP="00654203">
      <w:pPr>
        <w:ind w:left="7080"/>
        <w:jc w:val="right"/>
        <w:rPr>
          <w:del w:id="0" w:author="Веселий" w:date="2018-05-24T14:08:00Z"/>
          <w:sz w:val="28"/>
          <w:szCs w:val="28"/>
        </w:rPr>
      </w:pPr>
      <w:del w:id="1" w:author="Веселий" w:date="2018-05-24T14:08:00Z">
        <w:r>
          <w:rPr>
            <w:sz w:val="28"/>
            <w:szCs w:val="28"/>
          </w:rPr>
          <w:delText xml:space="preserve">        Веселий А. В.</w:delText>
        </w:r>
      </w:del>
    </w:p>
    <w:p w:rsidR="00DB43E3" w:rsidRPr="00654203" w:rsidRDefault="00654203" w:rsidP="00654203">
      <w:pPr>
        <w:ind w:left="7080"/>
        <w:jc w:val="right"/>
        <w:rPr>
          <w:ins w:id="2" w:author="Веселий" w:date="2018-05-24T14:08:00Z"/>
          <w:sz w:val="28"/>
          <w:szCs w:val="28"/>
        </w:rPr>
      </w:pPr>
      <w:ins w:id="3" w:author="Веселий" w:date="2018-05-24T14:08:00Z">
        <w:r>
          <w:rPr>
            <w:sz w:val="28"/>
            <w:szCs w:val="28"/>
            <w:lang w:val="ru-RU"/>
          </w:rPr>
          <w:t>С</w:t>
        </w:r>
        <w:proofErr w:type="spellStart"/>
        <w:r>
          <w:rPr>
            <w:sz w:val="28"/>
            <w:szCs w:val="28"/>
          </w:rPr>
          <w:t>ідоренко</w:t>
        </w:r>
        <w:proofErr w:type="spellEnd"/>
        <w:r>
          <w:rPr>
            <w:sz w:val="28"/>
            <w:szCs w:val="28"/>
          </w:rPr>
          <w:t xml:space="preserve"> М.І.</w:t>
        </w:r>
      </w:ins>
    </w:p>
    <w:p w:rsidR="00DB43E3" w:rsidRDefault="00DB43E3" w:rsidP="00654203">
      <w:pPr>
        <w:ind w:left="7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Перевірив:</w:t>
      </w:r>
    </w:p>
    <w:p w:rsidR="00DB43E3" w:rsidRDefault="00DB43E3" w:rsidP="00654203">
      <w:pPr>
        <w:ind w:left="7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ст. викладач</w:t>
      </w:r>
    </w:p>
    <w:p w:rsidR="00DB43E3" w:rsidRDefault="00DB43E3" w:rsidP="00654203">
      <w:pPr>
        <w:ind w:left="7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 Г.</w:t>
      </w:r>
    </w:p>
    <w:p w:rsidR="00DB43E3" w:rsidRDefault="00DB43E3" w:rsidP="00DB43E3"/>
    <w:p w:rsidR="00DB43E3" w:rsidRDefault="00DB43E3" w:rsidP="00DB43E3"/>
    <w:p w:rsidR="00DB43E3" w:rsidRDefault="00DB43E3" w:rsidP="00DB43E3">
      <w:pPr>
        <w:jc w:val="center"/>
        <w:rPr>
          <w:sz w:val="36"/>
          <w:szCs w:val="36"/>
        </w:rPr>
      </w:pPr>
    </w:p>
    <w:p w:rsidR="00DB43E3" w:rsidRDefault="00DB43E3" w:rsidP="00DB43E3">
      <w:pPr>
        <w:jc w:val="center"/>
        <w:rPr>
          <w:sz w:val="36"/>
          <w:szCs w:val="36"/>
        </w:rPr>
      </w:pPr>
      <w:r>
        <w:rPr>
          <w:sz w:val="36"/>
          <w:szCs w:val="36"/>
        </w:rPr>
        <w:t>Київ</w:t>
      </w:r>
    </w:p>
    <w:p w:rsidR="00DB43E3" w:rsidRDefault="00DB43E3" w:rsidP="00DB43E3">
      <w:pPr>
        <w:jc w:val="center"/>
        <w:rPr>
          <w:sz w:val="36"/>
          <w:szCs w:val="36"/>
        </w:rPr>
      </w:pPr>
      <w:r>
        <w:rPr>
          <w:sz w:val="36"/>
          <w:szCs w:val="36"/>
        </w:rPr>
        <w:t>2018</w:t>
      </w:r>
    </w:p>
    <w:p w:rsidR="009C6231" w:rsidRPr="00E57DAB" w:rsidRDefault="009C6231" w:rsidP="009C6231">
      <w:pPr>
        <w:pStyle w:val="a7"/>
        <w:rPr>
          <w:color w:val="000000"/>
          <w:sz w:val="32"/>
          <w:szCs w:val="32"/>
        </w:rPr>
      </w:pPr>
      <w:r w:rsidRPr="00E57DAB">
        <w:rPr>
          <w:color w:val="000000"/>
          <w:sz w:val="32"/>
          <w:szCs w:val="32"/>
        </w:rPr>
        <w:lastRenderedPageBreak/>
        <w:t xml:space="preserve">Тема </w:t>
      </w:r>
      <w:proofErr w:type="spellStart"/>
      <w:r w:rsidRPr="00E57DAB">
        <w:rPr>
          <w:color w:val="000000"/>
          <w:sz w:val="32"/>
          <w:szCs w:val="32"/>
        </w:rPr>
        <w:t>роботи</w:t>
      </w:r>
      <w:proofErr w:type="spellEnd"/>
      <w:r w:rsidRPr="00E57DAB">
        <w:rPr>
          <w:color w:val="000000"/>
          <w:sz w:val="32"/>
          <w:szCs w:val="32"/>
        </w:rPr>
        <w:t xml:space="preserve">: </w:t>
      </w:r>
      <w:proofErr w:type="spellStart"/>
      <w:r w:rsidRPr="00E57DAB">
        <w:rPr>
          <w:color w:val="000000"/>
          <w:sz w:val="32"/>
          <w:szCs w:val="32"/>
        </w:rPr>
        <w:t>Зв’язані</w:t>
      </w:r>
      <w:proofErr w:type="spellEnd"/>
      <w:r w:rsidRPr="00E57DAB">
        <w:rPr>
          <w:color w:val="000000"/>
          <w:sz w:val="32"/>
          <w:szCs w:val="32"/>
        </w:rPr>
        <w:t xml:space="preserve"> списки.</w:t>
      </w:r>
    </w:p>
    <w:p w:rsidR="009C6231" w:rsidRPr="00E57DAB" w:rsidRDefault="009C6231" w:rsidP="009C6231">
      <w:pPr>
        <w:pStyle w:val="a7"/>
        <w:rPr>
          <w:color w:val="000000"/>
          <w:sz w:val="32"/>
          <w:szCs w:val="32"/>
        </w:rPr>
      </w:pPr>
      <w:r w:rsidRPr="00E57DAB">
        <w:rPr>
          <w:color w:val="000000"/>
          <w:sz w:val="32"/>
          <w:szCs w:val="32"/>
        </w:rPr>
        <w:t xml:space="preserve">Мета </w:t>
      </w:r>
      <w:proofErr w:type="spellStart"/>
      <w:r w:rsidRPr="00E57DAB">
        <w:rPr>
          <w:color w:val="000000"/>
          <w:sz w:val="32"/>
          <w:szCs w:val="32"/>
        </w:rPr>
        <w:t>роботи</w:t>
      </w:r>
      <w:proofErr w:type="spellEnd"/>
      <w:r w:rsidRPr="00E57DAB">
        <w:rPr>
          <w:color w:val="000000"/>
          <w:sz w:val="32"/>
          <w:szCs w:val="32"/>
        </w:rPr>
        <w:t xml:space="preserve">: </w:t>
      </w:r>
      <w:proofErr w:type="spellStart"/>
      <w:r w:rsidRPr="00E57DAB">
        <w:rPr>
          <w:color w:val="000000"/>
          <w:sz w:val="32"/>
          <w:szCs w:val="32"/>
        </w:rPr>
        <w:t>Складання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алгоритмів</w:t>
      </w:r>
      <w:proofErr w:type="spellEnd"/>
      <w:r w:rsidRPr="00E57DAB">
        <w:rPr>
          <w:color w:val="000000"/>
          <w:sz w:val="32"/>
          <w:szCs w:val="32"/>
        </w:rPr>
        <w:t xml:space="preserve"> з </w:t>
      </w:r>
      <w:proofErr w:type="spellStart"/>
      <w:r w:rsidRPr="00E57DAB">
        <w:rPr>
          <w:color w:val="000000"/>
          <w:sz w:val="32"/>
          <w:szCs w:val="32"/>
        </w:rPr>
        <w:t>використанням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списків</w:t>
      </w:r>
      <w:proofErr w:type="spellEnd"/>
      <w:r w:rsidRPr="00E57DAB">
        <w:rPr>
          <w:color w:val="000000"/>
          <w:sz w:val="32"/>
          <w:szCs w:val="32"/>
        </w:rPr>
        <w:t>.</w:t>
      </w:r>
    </w:p>
    <w:p w:rsidR="009C6231" w:rsidRPr="00E57DAB" w:rsidRDefault="009C6231" w:rsidP="009C6231">
      <w:pPr>
        <w:pStyle w:val="a7"/>
        <w:rPr>
          <w:color w:val="000000"/>
          <w:sz w:val="32"/>
          <w:szCs w:val="32"/>
        </w:rPr>
      </w:pPr>
      <w:proofErr w:type="spellStart"/>
      <w:r w:rsidRPr="00E57DAB">
        <w:rPr>
          <w:color w:val="000000"/>
          <w:sz w:val="32"/>
          <w:szCs w:val="32"/>
        </w:rPr>
        <w:t>Завдання</w:t>
      </w:r>
      <w:proofErr w:type="spellEnd"/>
      <w:r w:rsidRPr="00E57DAB">
        <w:rPr>
          <w:color w:val="000000"/>
          <w:sz w:val="32"/>
          <w:szCs w:val="32"/>
        </w:rPr>
        <w:t>:</w:t>
      </w:r>
    </w:p>
    <w:p w:rsidR="009C6231" w:rsidRPr="00E57DAB" w:rsidRDefault="009C6231" w:rsidP="009C6231">
      <w:pPr>
        <w:pStyle w:val="a7"/>
        <w:rPr>
          <w:color w:val="000000"/>
          <w:sz w:val="32"/>
          <w:szCs w:val="32"/>
        </w:rPr>
      </w:pPr>
      <w:r w:rsidRPr="00E57DAB">
        <w:rPr>
          <w:color w:val="000000"/>
          <w:sz w:val="32"/>
          <w:szCs w:val="32"/>
        </w:rPr>
        <w:t xml:space="preserve">* </w:t>
      </w:r>
      <w:proofErr w:type="spellStart"/>
      <w:r w:rsidRPr="00E57DAB">
        <w:rPr>
          <w:color w:val="000000"/>
          <w:sz w:val="32"/>
          <w:szCs w:val="32"/>
        </w:rPr>
        <w:t>Створити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лінійний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однозв'язний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або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двох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зв’язний</w:t>
      </w:r>
      <w:proofErr w:type="spellEnd"/>
      <w:r w:rsidRPr="00E57DAB">
        <w:rPr>
          <w:color w:val="000000"/>
          <w:sz w:val="32"/>
          <w:szCs w:val="32"/>
        </w:rPr>
        <w:t xml:space="preserve"> список (</w:t>
      </w:r>
      <w:proofErr w:type="spellStart"/>
      <w:r w:rsidRPr="00E57DAB">
        <w:rPr>
          <w:color w:val="000000"/>
          <w:sz w:val="32"/>
          <w:szCs w:val="32"/>
        </w:rPr>
        <w:t>виберіть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згідно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Вашого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завдання</w:t>
      </w:r>
      <w:proofErr w:type="spellEnd"/>
      <w:r w:rsidRPr="00E57DAB">
        <w:rPr>
          <w:color w:val="000000"/>
          <w:sz w:val="32"/>
          <w:szCs w:val="32"/>
        </w:rPr>
        <w:t xml:space="preserve">), </w:t>
      </w:r>
      <w:proofErr w:type="spellStart"/>
      <w:r w:rsidRPr="00E57DAB">
        <w:rPr>
          <w:color w:val="000000"/>
          <w:sz w:val="32"/>
          <w:szCs w:val="32"/>
        </w:rPr>
        <w:t>вивести</w:t>
      </w:r>
      <w:proofErr w:type="spellEnd"/>
      <w:r w:rsidRPr="00E57DAB">
        <w:rPr>
          <w:color w:val="000000"/>
          <w:sz w:val="32"/>
          <w:szCs w:val="32"/>
        </w:rPr>
        <w:t xml:space="preserve"> </w:t>
      </w:r>
      <w:proofErr w:type="spellStart"/>
      <w:r w:rsidRPr="00E57DAB">
        <w:rPr>
          <w:color w:val="000000"/>
          <w:sz w:val="32"/>
          <w:szCs w:val="32"/>
        </w:rPr>
        <w:t>його</w:t>
      </w:r>
      <w:proofErr w:type="spellEnd"/>
      <w:r w:rsidRPr="00E57DAB">
        <w:rPr>
          <w:color w:val="000000"/>
          <w:sz w:val="32"/>
          <w:szCs w:val="32"/>
        </w:rPr>
        <w:t>.</w:t>
      </w:r>
    </w:p>
    <w:p w:rsidR="002E668C" w:rsidRPr="00E57DAB" w:rsidRDefault="002E668C">
      <w:pPr>
        <w:rPr>
          <w:sz w:val="32"/>
          <w:szCs w:val="32"/>
          <w:lang w:val="ru-RU"/>
        </w:rPr>
      </w:pPr>
    </w:p>
    <w:p w:rsidR="009C6231" w:rsidRDefault="009C6231">
      <w:pPr>
        <w:rPr>
          <w:color w:val="000000"/>
          <w:sz w:val="32"/>
          <w:szCs w:val="32"/>
        </w:rPr>
      </w:pPr>
      <w:proofErr w:type="spellStart"/>
      <w:r w:rsidRPr="00E57DAB">
        <w:rPr>
          <w:sz w:val="32"/>
          <w:szCs w:val="32"/>
          <w:lang w:val="ru-RU"/>
        </w:rPr>
        <w:t>Варіант</w:t>
      </w:r>
      <w:proofErr w:type="spellEnd"/>
      <w:r w:rsidRPr="00E57DAB">
        <w:rPr>
          <w:sz w:val="32"/>
          <w:szCs w:val="32"/>
          <w:lang w:val="ru-RU"/>
        </w:rPr>
        <w:t xml:space="preserve"> 2: </w:t>
      </w:r>
      <w:r w:rsidRPr="00E57DAB">
        <w:rPr>
          <w:color w:val="000000"/>
          <w:sz w:val="32"/>
          <w:szCs w:val="32"/>
        </w:rPr>
        <w:t>Перевірити баланс дужок у програмі, написаній на С</w:t>
      </w:r>
      <w:r w:rsidR="00F704F6">
        <w:rPr>
          <w:color w:val="000000"/>
          <w:sz w:val="32"/>
          <w:szCs w:val="32"/>
        </w:rPr>
        <w:t>.</w:t>
      </w:r>
    </w:p>
    <w:p w:rsidR="00F704F6" w:rsidRDefault="00F704F6">
      <w:pPr>
        <w:rPr>
          <w:color w:val="000000"/>
          <w:sz w:val="32"/>
          <w:szCs w:val="32"/>
        </w:rPr>
      </w:pPr>
    </w:p>
    <w:p w:rsidR="00F704F6" w:rsidRPr="00E57DAB" w:rsidRDefault="00F704F6">
      <w:pPr>
        <w:rPr>
          <w:sz w:val="32"/>
          <w:szCs w:val="32"/>
          <w:lang w:val="ru-RU"/>
        </w:rPr>
      </w:pPr>
      <w:bookmarkStart w:id="4" w:name="_GoBack"/>
      <w:bookmarkEnd w:id="4"/>
    </w:p>
    <w:p w:rsidR="00DB43E3" w:rsidRDefault="00DB43E3">
      <w:pPr>
        <w:rPr>
          <w:sz w:val="32"/>
          <w:szCs w:val="32"/>
          <w:lang w:val="ru-RU"/>
        </w:rPr>
      </w:pPr>
      <w:r w:rsidRPr="00DB43E3">
        <w:rPr>
          <w:sz w:val="32"/>
          <w:szCs w:val="32"/>
        </w:rPr>
        <w:t xml:space="preserve">Блок-схема до файлу </w:t>
      </w:r>
      <w:r w:rsidRPr="00DB43E3">
        <w:rPr>
          <w:sz w:val="32"/>
          <w:szCs w:val="32"/>
          <w:lang w:val="en-US"/>
        </w:rPr>
        <w:t>main</w:t>
      </w:r>
      <w:r w:rsidRPr="00DB43E3">
        <w:rPr>
          <w:sz w:val="32"/>
          <w:szCs w:val="32"/>
          <w:lang w:val="ru-RU"/>
        </w:rPr>
        <w:t>.</w:t>
      </w:r>
      <w:r w:rsidRPr="00DB43E3">
        <w:rPr>
          <w:sz w:val="32"/>
          <w:szCs w:val="32"/>
          <w:lang w:val="en-US"/>
        </w:rPr>
        <w:t>c</w:t>
      </w:r>
      <w:r w:rsidRPr="00DB43E3">
        <w:rPr>
          <w:sz w:val="32"/>
          <w:szCs w:val="32"/>
          <w:lang w:val="ru-RU"/>
        </w:rPr>
        <w:t>:</w:t>
      </w:r>
    </w:p>
    <w:p w:rsidR="00DB43E3" w:rsidRDefault="00DB43E3">
      <w:pPr>
        <w:rPr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A1FC0A" wp14:editId="58B3789B">
            <wp:extent cx="2461260" cy="4968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E3" w:rsidRDefault="00DB43E3">
      <w:pPr>
        <w:rPr>
          <w:sz w:val="32"/>
          <w:szCs w:val="32"/>
          <w:lang w:val="ru-RU"/>
        </w:rPr>
      </w:pPr>
    </w:p>
    <w:p w:rsidR="00DB43E3" w:rsidRDefault="00DB43E3">
      <w:pPr>
        <w:rPr>
          <w:sz w:val="32"/>
          <w:szCs w:val="32"/>
          <w:lang w:val="ru-RU"/>
        </w:rPr>
      </w:pPr>
    </w:p>
    <w:p w:rsidR="00DB43E3" w:rsidRDefault="00DB43E3">
      <w:pPr>
        <w:rPr>
          <w:sz w:val="32"/>
          <w:szCs w:val="32"/>
          <w:lang w:val="ru-RU"/>
        </w:rPr>
      </w:pPr>
    </w:p>
    <w:p w:rsidR="00DB43E3" w:rsidRPr="00DB43E3" w:rsidRDefault="00DB43E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Блок-схема до файлу</w:t>
      </w:r>
      <w:r w:rsidR="00654203">
        <w:rPr>
          <w:sz w:val="32"/>
          <w:rPrChange w:id="5" w:author="Веселий" w:date="2018-05-24T14:08:00Z">
            <w:rPr>
              <w:sz w:val="32"/>
              <w:lang w:val="ru-RU"/>
            </w:rPr>
          </w:rPrChange>
        </w:rPr>
        <w:t xml:space="preserve"> </w:t>
      </w:r>
      <w:del w:id="6" w:author="Веселий" w:date="2018-05-24T14:08:00Z">
        <w:r>
          <w:rPr>
            <w:sz w:val="32"/>
            <w:szCs w:val="32"/>
            <w:lang w:val="en-US"/>
          </w:rPr>
          <w:delText>l</w:delText>
        </w:r>
        <w:r w:rsidRPr="00DB43E3">
          <w:rPr>
            <w:sz w:val="32"/>
            <w:szCs w:val="32"/>
            <w:lang w:val="ru-RU"/>
          </w:rPr>
          <w:delText>5</w:delText>
        </w:r>
      </w:del>
      <w:proofErr w:type="spellStart"/>
      <w:ins w:id="7" w:author="Веселий" w:date="2018-05-24T14:08:00Z">
        <w:r w:rsidR="00654203">
          <w:rPr>
            <w:sz w:val="32"/>
            <w:szCs w:val="32"/>
            <w:lang w:val="ru-RU"/>
          </w:rPr>
          <w:t>func</w:t>
        </w:r>
      </w:ins>
      <w:proofErr w:type="spellEnd"/>
      <w:r w:rsidR="00654203">
        <w:rPr>
          <w:sz w:val="32"/>
          <w:szCs w:val="32"/>
          <w:lang w:val="ru-RU"/>
        </w:rPr>
        <w:t>.</w:t>
      </w:r>
      <w:r>
        <w:rPr>
          <w:sz w:val="32"/>
          <w:szCs w:val="32"/>
          <w:lang w:val="en-US"/>
        </w:rPr>
        <w:t>c</w:t>
      </w:r>
      <w:r w:rsidRPr="00DB43E3">
        <w:rPr>
          <w:sz w:val="32"/>
          <w:szCs w:val="32"/>
          <w:lang w:val="ru-RU"/>
        </w:rPr>
        <w:t>:</w:t>
      </w:r>
    </w:p>
    <w:p w:rsidR="00DB43E3" w:rsidRDefault="00DB43E3">
      <w:pPr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F4D9879" wp14:editId="5EDF6386">
            <wp:extent cx="3695700" cy="467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B" w:rsidRDefault="00654203">
      <w:pPr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102870</wp:posOffset>
                </wp:positionV>
                <wp:extent cx="906780" cy="381000"/>
                <wp:effectExtent l="0" t="0" r="2667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203" w:rsidRPr="00654203" w:rsidRDefault="00654203" w:rsidP="0065420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90.55pt;margin-top:8.1pt;width:71.4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" fillcolor="#4f81bd [3204]" strokecolor="#243f60 [1604]" strokeweight="2pt">
                <v:textbox>
                  <w:txbxContent>
                    <w:p w:rsidR="00654203" w:rsidRPr="00654203" w:rsidRDefault="00654203" w:rsidP="0065420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4203" w:rsidRDefault="00F769AA" w:rsidP="00654203">
      <w:pPr>
        <w:tabs>
          <w:tab w:val="left" w:pos="5510"/>
        </w:tabs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52705</wp:posOffset>
                </wp:positionV>
                <wp:extent cx="15240" cy="312420"/>
                <wp:effectExtent l="76200" t="0" r="6096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2E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25.35pt;margin-top:4.15pt;width:1.2pt;height:24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" strokecolor="#4579b8 [3044]">
                <v:stroke endarrow="block"/>
              </v:shape>
            </w:pict>
          </mc:Fallback>
        </mc:AlternateContent>
      </w:r>
      <w:r w:rsidR="00F57AA8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357505</wp:posOffset>
                </wp:positionV>
                <wp:extent cx="998220" cy="533400"/>
                <wp:effectExtent l="0" t="0" r="1143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A8" w:rsidRPr="00F57AA8" w:rsidRDefault="00F57AA8" w:rsidP="00F57AA8">
                            <w:pPr>
                              <w:jc w:val="center"/>
                            </w:pPr>
                            <w:proofErr w:type="spellStart"/>
                            <w:r>
                              <w:t>Ініцілізация</w:t>
                            </w:r>
                            <w:proofErr w:type="spellEnd"/>
                            <w:r>
                              <w:t xml:space="preserve"> 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27" style="position:absolute;margin-left:85.75pt;margin-top:28.15pt;width:78.6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" fillcolor="#4f81bd [3204]" strokecolor="#243f60 [1604]" strokeweight="2pt">
                <v:textbox>
                  <w:txbxContent>
                    <w:p w:rsidR="00F57AA8" w:rsidRPr="00F57AA8" w:rsidRDefault="00F57AA8" w:rsidP="00F57AA8">
                      <w:pPr>
                        <w:jc w:val="center"/>
                      </w:pPr>
                      <w:proofErr w:type="spellStart"/>
                      <w:r>
                        <w:t>Ініцілізация</w:t>
                      </w:r>
                      <w:proofErr w:type="spellEnd"/>
                      <w:r>
                        <w:t xml:space="preserve"> змінних</w:t>
                      </w:r>
                    </w:p>
                  </w:txbxContent>
                </v:textbox>
              </v:rect>
            </w:pict>
          </mc:Fallback>
        </mc:AlternateContent>
      </w:r>
    </w:p>
    <w:p w:rsidR="00654203" w:rsidRDefault="00654203" w:rsidP="00654203">
      <w:pPr>
        <w:tabs>
          <w:tab w:val="left" w:pos="5510"/>
        </w:tabs>
        <w:rPr>
          <w:sz w:val="32"/>
          <w:szCs w:val="32"/>
        </w:rPr>
      </w:pPr>
    </w:p>
    <w:p w:rsidR="00654203" w:rsidRDefault="00F769AA" w:rsidP="00654203">
      <w:pPr>
        <w:tabs>
          <w:tab w:val="left" w:pos="5510"/>
        </w:tabs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196215</wp:posOffset>
                </wp:positionV>
                <wp:extent cx="944880" cy="2857500"/>
                <wp:effectExtent l="609600" t="76200" r="0" b="1905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2857500"/>
                        </a:xfrm>
                        <a:prstGeom prst="bentConnector3">
                          <a:avLst>
                            <a:gd name="adj1" fmla="val -63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7DD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55.15pt;margin-top:15.45pt;width:74.4pt;height:2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" adj="-13761" strokecolor="#4579b8 [3044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BFF39" wp14:editId="5AEB1076">
                <wp:simplePos x="0" y="0"/>
                <wp:positionH relativeFrom="column">
                  <wp:posOffset>1645285</wp:posOffset>
                </wp:positionH>
                <wp:positionV relativeFrom="paragraph">
                  <wp:posOffset>59055</wp:posOffset>
                </wp:positionV>
                <wp:extent cx="22860" cy="342900"/>
                <wp:effectExtent l="57150" t="0" r="7239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7B2C" id="Прямая со стрелкой 11" o:spid="_x0000_s1026" type="#_x0000_t32" style="position:absolute;margin-left:129.55pt;margin-top:4.65pt;width:1.8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" strokecolor="#4579b8 [3044]">
                <v:stroke endarrow="block"/>
              </v:shape>
            </w:pict>
          </mc:Fallback>
        </mc:AlternateContent>
      </w:r>
    </w:p>
    <w:p w:rsidR="00654203" w:rsidRDefault="00F57AA8" w:rsidP="00654203">
      <w:pPr>
        <w:tabs>
          <w:tab w:val="left" w:pos="5510"/>
        </w:tabs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5080</wp:posOffset>
                </wp:positionV>
                <wp:extent cx="2887980" cy="1882140"/>
                <wp:effectExtent l="0" t="0" r="26670" b="2286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88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9AA" w:rsidRDefault="00F769AA" w:rsidP="00F76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Якщо елемент = () </w:t>
                            </w:r>
                            <w:r>
                              <w:rPr>
                                <w:lang w:val="en-US"/>
                              </w:rPr>
                              <w:t>{}</w:t>
                            </w:r>
                          </w:p>
                          <w:p w:rsidR="00F769AA" w:rsidRPr="00F769AA" w:rsidRDefault="00F769AA" w:rsidP="00F76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8" type="#_x0000_t110" style="position:absolute;margin-left:16.15pt;margin-top:.4pt;width:227.4pt;height:1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" fillcolor="#4f81bd [3204]" strokecolor="#243f60 [1604]" strokeweight="2pt">
                <v:textbox>
                  <w:txbxContent>
                    <w:p w:rsidR="00F769AA" w:rsidRDefault="00F769AA" w:rsidP="00F76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Якщо елемент = () </w:t>
                      </w:r>
                      <w:r>
                        <w:rPr>
                          <w:lang w:val="en-US"/>
                        </w:rPr>
                        <w:t>{}</w:t>
                      </w:r>
                    </w:p>
                    <w:p w:rsidR="00F769AA" w:rsidRPr="00F769AA" w:rsidRDefault="00F769AA" w:rsidP="00F76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++</w:t>
                      </w:r>
                    </w:p>
                  </w:txbxContent>
                </v:textbox>
              </v:shape>
            </w:pict>
          </mc:Fallback>
        </mc:AlternateContent>
      </w:r>
    </w:p>
    <w:p w:rsidR="00654203" w:rsidRDefault="00654203" w:rsidP="00654203">
      <w:pPr>
        <w:tabs>
          <w:tab w:val="left" w:pos="5510"/>
        </w:tabs>
        <w:rPr>
          <w:sz w:val="32"/>
          <w:szCs w:val="32"/>
        </w:rPr>
      </w:pPr>
    </w:p>
    <w:p w:rsidR="00654203" w:rsidRDefault="00654203" w:rsidP="00654203">
      <w:pPr>
        <w:tabs>
          <w:tab w:val="left" w:pos="5510"/>
        </w:tabs>
        <w:rPr>
          <w:sz w:val="32"/>
          <w:szCs w:val="32"/>
        </w:rPr>
      </w:pPr>
    </w:p>
    <w:p w:rsidR="00654203" w:rsidRDefault="00654203" w:rsidP="00654203">
      <w:pPr>
        <w:tabs>
          <w:tab w:val="left" w:pos="5510"/>
        </w:tabs>
        <w:rPr>
          <w:sz w:val="32"/>
          <w:szCs w:val="32"/>
        </w:rPr>
      </w:pPr>
    </w:p>
    <w:p w:rsidR="00654203" w:rsidRDefault="00F769AA" w:rsidP="00654203">
      <w:pPr>
        <w:tabs>
          <w:tab w:val="left" w:pos="5510"/>
        </w:tabs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222885</wp:posOffset>
                </wp:positionV>
                <wp:extent cx="15240" cy="251460"/>
                <wp:effectExtent l="57150" t="0" r="60960" b="533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74E29" id="Прямая со стрелкой 16" o:spid="_x0000_s1026" type="#_x0000_t32" style="position:absolute;margin-left:131.35pt;margin-top:17.55pt;width:1.2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" strokecolor="#4579b8 [3044]">
                <v:stroke endarrow="block"/>
              </v:shape>
            </w:pict>
          </mc:Fallback>
        </mc:AlternateContent>
      </w:r>
    </w:p>
    <w:p w:rsidR="00654203" w:rsidRDefault="00F769AA" w:rsidP="00654203">
      <w:pPr>
        <w:tabs>
          <w:tab w:val="left" w:pos="5510"/>
        </w:tabs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69850</wp:posOffset>
                </wp:positionV>
                <wp:extent cx="1950720" cy="1036320"/>
                <wp:effectExtent l="0" t="0" r="11430" b="1143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9AA" w:rsidRPr="00F769AA" w:rsidRDefault="00F769AA" w:rsidP="00F769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Кінець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8" o:spid="_x0000_s1029" type="#_x0000_t110" style="position:absolute;margin-left:54.55pt;margin-top:5.5pt;width:153.6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" fillcolor="#4f81bd [3204]" strokecolor="#243f60 [1604]" strokeweight="2pt">
                <v:textbox>
                  <w:txbxContent>
                    <w:p w:rsidR="00F769AA" w:rsidRPr="00F769AA" w:rsidRDefault="00F769AA" w:rsidP="00F769AA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Кінець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654203" w:rsidRDefault="00F769AA" w:rsidP="00654203">
      <w:pPr>
        <w:tabs>
          <w:tab w:val="left" w:pos="5510"/>
        </w:tabs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167640</wp:posOffset>
                </wp:positionV>
                <wp:extent cx="914400" cy="15240"/>
                <wp:effectExtent l="0" t="76200" r="19050" b="8001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4ABC" id="Прямая со стрелкой 17" o:spid="_x0000_s1026" type="#_x0000_t32" style="position:absolute;margin-left:208.15pt;margin-top:13.2pt;width:1in;height:1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22860</wp:posOffset>
                </wp:positionV>
                <wp:extent cx="1074420" cy="403860"/>
                <wp:effectExtent l="0" t="0" r="11430" b="1524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9AA" w:rsidRDefault="00F769AA" w:rsidP="00F769AA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30" style="position:absolute;margin-left:279.55pt;margin-top:1.8pt;width:84.6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" fillcolor="#4f81bd [3204]" strokecolor="#243f60 [1604]" strokeweight="2pt">
                <v:textbox>
                  <w:txbxContent>
                    <w:p w:rsidR="00F769AA" w:rsidRDefault="00F769AA" w:rsidP="00F769AA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4203" w:rsidRDefault="00F922BB" w:rsidP="00654203">
      <w:pPr>
        <w:tabs>
          <w:tab w:val="left" w:pos="5510"/>
        </w:tabs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Посилання на </w:t>
      </w:r>
      <w:r>
        <w:rPr>
          <w:sz w:val="32"/>
          <w:szCs w:val="32"/>
          <w:lang w:val="en-US"/>
        </w:rPr>
        <w:t>code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base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в </w:t>
      </w:r>
      <w:hyperlink r:id="rId7" w:history="1">
        <w:proofErr w:type="spellStart"/>
        <w:r w:rsidRPr="00654203">
          <w:rPr>
            <w:rStyle w:val="a5"/>
            <w:sz w:val="32"/>
            <w:szCs w:val="32"/>
            <w:lang w:val="en-US"/>
          </w:rPr>
          <w:t>GitHub</w:t>
        </w:r>
        <w:proofErr w:type="spellEnd"/>
      </w:hyperlink>
      <w:r w:rsidR="00654203">
        <w:rPr>
          <w:sz w:val="32"/>
          <w:szCs w:val="32"/>
          <w:lang w:val="ru-RU"/>
        </w:rPr>
        <w:t>.</w:t>
      </w:r>
    </w:p>
    <w:p w:rsidR="00F922BB" w:rsidRPr="00654203" w:rsidRDefault="00F922BB" w:rsidP="00654203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 xml:space="preserve">Висновок: </w:t>
      </w:r>
      <w:r w:rsidR="00F769AA">
        <w:rPr>
          <w:sz w:val="32"/>
          <w:szCs w:val="32"/>
        </w:rPr>
        <w:t xml:space="preserve">У </w:t>
      </w:r>
      <w:r>
        <w:rPr>
          <w:sz w:val="32"/>
          <w:szCs w:val="32"/>
        </w:rPr>
        <w:t xml:space="preserve">лабораторній роботі </w:t>
      </w:r>
      <w:r w:rsidR="00F769AA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я досліджував складання алгоритмів з використанням списків. У даному завданні я використав </w:t>
      </w:r>
      <w:proofErr w:type="spellStart"/>
      <w:r w:rsidR="00F769AA">
        <w:rPr>
          <w:sz w:val="32"/>
          <w:szCs w:val="32"/>
        </w:rPr>
        <w:t>двосв’язний</w:t>
      </w:r>
      <w:proofErr w:type="spellEnd"/>
      <w:r w:rsidR="00F769AA">
        <w:rPr>
          <w:sz w:val="32"/>
          <w:szCs w:val="32"/>
        </w:rPr>
        <w:t xml:space="preserve"> список. Перевага використання </w:t>
      </w:r>
      <w:proofErr w:type="spellStart"/>
      <w:r w:rsidR="00F769AA">
        <w:rPr>
          <w:sz w:val="32"/>
          <w:szCs w:val="32"/>
        </w:rPr>
        <w:t>списка</w:t>
      </w:r>
      <w:proofErr w:type="spellEnd"/>
      <w:r w:rsidR="00F769AA">
        <w:rPr>
          <w:sz w:val="32"/>
          <w:szCs w:val="32"/>
        </w:rPr>
        <w:t xml:space="preserve"> в тому що ми не повинні встановлювати точний його розмір при ініціалізації. Ця перевага допомогла в виконанні даної лабораторної роботи.</w:t>
      </w:r>
    </w:p>
    <w:sectPr w:rsidR="00F922BB" w:rsidRPr="006542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8C"/>
    <w:rsid w:val="002E668C"/>
    <w:rsid w:val="00654203"/>
    <w:rsid w:val="008F5DC1"/>
    <w:rsid w:val="009C6231"/>
    <w:rsid w:val="00B6279D"/>
    <w:rsid w:val="00DB43E3"/>
    <w:rsid w:val="00E57DAB"/>
    <w:rsid w:val="00F57AA8"/>
    <w:rsid w:val="00F704F6"/>
    <w:rsid w:val="00F769AA"/>
    <w:rsid w:val="00F9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6804"/>
  <w15:docId w15:val="{D27B1C09-DD00-45FA-95FA-ED5F16A9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3E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922BB"/>
    <w:rPr>
      <w:color w:val="0000FF" w:themeColor="hyperlink"/>
      <w:u w:val="single"/>
    </w:rPr>
  </w:style>
  <w:style w:type="paragraph" w:styleId="a6">
    <w:name w:val="Revision"/>
    <w:hidden/>
    <w:uiPriority w:val="99"/>
    <w:semiHidden/>
    <w:rsid w:val="00654203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C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8/tree/master/dk71/SidorenkoMax/lab%2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5A160-9B78-4349-9F2A-280E2A59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Сидоренко</dc:creator>
  <cp:keywords/>
  <dc:description/>
  <cp:lastModifiedBy>Максим Сидоренко</cp:lastModifiedBy>
  <cp:revision>6</cp:revision>
  <dcterms:created xsi:type="dcterms:W3CDTF">2018-05-24T11:14:00Z</dcterms:created>
  <dcterms:modified xsi:type="dcterms:W3CDTF">2018-05-24T11:27:00Z</dcterms:modified>
</cp:coreProperties>
</file>